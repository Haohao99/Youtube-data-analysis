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40" w:lineRule="auto"/>
        <w:rPr>
          <w:b w:val="1"/>
          <w:sz w:val="28"/>
          <w:szCs w:val="28"/>
        </w:rPr>
      </w:pPr>
      <w:bookmarkStart w:colFirst="0" w:colLast="0" w:name="_nnb7hwolwg24" w:id="0"/>
      <w:bookmarkEnd w:id="0"/>
      <w:r w:rsidDel="00000000" w:rsidR="00000000" w:rsidRPr="00000000">
        <w:rPr>
          <w:b w:val="1"/>
          <w:sz w:val="28"/>
          <w:szCs w:val="28"/>
          <w:rtl w:val="0"/>
        </w:rPr>
        <w:t xml:space="preserve">Preliminary Work and Plan:  Youtube Data Analysis</w:t>
      </w:r>
    </w:p>
    <w:p w:rsidR="00000000" w:rsidDel="00000000" w:rsidP="00000000" w:rsidRDefault="00000000" w:rsidRPr="00000000" w14:paraId="00000002">
      <w:pPr>
        <w:widowControl w:val="0"/>
        <w:rPr/>
      </w:pPr>
      <w:r w:rsidDel="00000000" w:rsidR="00000000" w:rsidRPr="00000000">
        <w:rPr>
          <w:rtl w:val="0"/>
        </w:rPr>
        <w:t xml:space="preserve">Bowen Feng</w:t>
        <w:tab/>
        <w:t xml:space="preserve">  Howard Hu</w:t>
        <w:tab/>
        <w:t xml:space="preserve">Jing Lin   Yuchen Zhao</w:t>
      </w:r>
      <w:r w:rsidDel="00000000" w:rsidR="00000000" w:rsidRPr="00000000">
        <w:rPr>
          <w:rtl w:val="0"/>
        </w:rPr>
      </w:r>
    </w:p>
    <w:p w:rsidR="00000000" w:rsidDel="00000000" w:rsidP="00000000" w:rsidRDefault="00000000" w:rsidRPr="00000000" w14:paraId="00000003">
      <w:pPr>
        <w:pStyle w:val="Heading1"/>
        <w:keepNext w:val="0"/>
        <w:keepLines w:val="0"/>
        <w:widowControl w:val="0"/>
        <w:spacing w:before="480" w:line="276" w:lineRule="auto"/>
        <w:rPr>
          <w:b w:val="1"/>
          <w:sz w:val="28"/>
          <w:szCs w:val="28"/>
        </w:rPr>
      </w:pPr>
      <w:bookmarkStart w:colFirst="0" w:colLast="0" w:name="_5hmuw5erbryd" w:id="1"/>
      <w:bookmarkEnd w:id="1"/>
      <w:r w:rsidDel="00000000" w:rsidR="00000000" w:rsidRPr="00000000">
        <w:rPr>
          <w:b w:val="1"/>
          <w:sz w:val="28"/>
          <w:szCs w:val="28"/>
          <w:rtl w:val="0"/>
        </w:rPr>
        <w:t xml:space="preserve">1. Preliminary Work</w:t>
      </w:r>
    </w:p>
    <w:p w:rsidR="00000000" w:rsidDel="00000000" w:rsidP="00000000" w:rsidRDefault="00000000" w:rsidRPr="00000000" w14:paraId="00000004">
      <w:pPr>
        <w:widowControl w:val="0"/>
        <w:rPr/>
      </w:pPr>
      <w:r w:rsidDel="00000000" w:rsidR="00000000" w:rsidRPr="00000000">
        <w:rPr>
          <w:rtl w:val="0"/>
        </w:rPr>
        <w:t xml:space="preserve">Provide a list of things that you accomplished and learned about your data. Next to each, including the leader of the effort and anyone else who helped. </w:t>
      </w:r>
    </w:p>
    <w:p w:rsidR="00000000" w:rsidDel="00000000" w:rsidP="00000000" w:rsidRDefault="00000000" w:rsidRPr="00000000" w14:paraId="00000005">
      <w:pPr>
        <w:widowControl w:val="0"/>
        <w:numPr>
          <w:ilvl w:val="0"/>
          <w:numId w:val="2"/>
        </w:numPr>
        <w:ind w:left="720" w:hanging="360"/>
        <w:rPr>
          <w:u w:val="none"/>
        </w:rPr>
      </w:pPr>
      <w:r w:rsidDel="00000000" w:rsidR="00000000" w:rsidRPr="00000000">
        <w:rPr>
          <w:rtl w:val="0"/>
        </w:rPr>
        <w:t xml:space="preserve">We downloaded Dataset(US Trending Video) from Kaggle, and loaded the dataset with pandas, we have 40949 records and 16 features.</w:t>
      </w:r>
    </w:p>
    <w:p w:rsidR="00000000" w:rsidDel="00000000" w:rsidP="00000000" w:rsidRDefault="00000000" w:rsidRPr="00000000" w14:paraId="00000006">
      <w:pPr>
        <w:widowControl w:val="0"/>
        <w:ind w:left="720" w:firstLine="0"/>
        <w:rPr/>
      </w:pPr>
      <w:r w:rsidDel="00000000" w:rsidR="00000000" w:rsidRPr="00000000">
        <w:rPr/>
        <w:drawing>
          <wp:inline distB="114300" distT="114300" distL="114300" distR="114300">
            <wp:extent cx="5757863" cy="228838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7863" cy="22883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numPr>
          <w:ilvl w:val="0"/>
          <w:numId w:val="2"/>
        </w:numPr>
        <w:ind w:left="720" w:hanging="360"/>
        <w:rPr>
          <w:u w:val="none"/>
        </w:rPr>
      </w:pPr>
      <w:r w:rsidDel="00000000" w:rsidR="00000000" w:rsidRPr="00000000">
        <w:rPr>
          <w:rtl w:val="0"/>
        </w:rPr>
        <w:t xml:space="preserve">We create a dictionary that explains category_id from the JSON file. Then we merge a new column called category into the original data frame for more efficient reading and analysis.</w:t>
      </w:r>
      <w:r w:rsidDel="00000000" w:rsidR="00000000" w:rsidRPr="00000000">
        <w:drawing>
          <wp:anchor allowOverlap="1" behindDoc="0" distB="57150" distT="57150" distL="57150" distR="57150" hidden="0" layoutInCell="1" locked="0" relativeHeight="0" simplePos="0">
            <wp:simplePos x="0" y="0"/>
            <wp:positionH relativeFrom="column">
              <wp:posOffset>876300</wp:posOffset>
            </wp:positionH>
            <wp:positionV relativeFrom="paragraph">
              <wp:posOffset>638175</wp:posOffset>
            </wp:positionV>
            <wp:extent cx="3662363" cy="3934368"/>
            <wp:effectExtent b="0" l="0" r="0" t="0"/>
            <wp:wrapTopAndBottom distB="57150" distT="571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62363" cy="3934368"/>
                    </a:xfrm>
                    <a:prstGeom prst="rect"/>
                    <a:ln/>
                  </pic:spPr>
                </pic:pic>
              </a:graphicData>
            </a:graphic>
          </wp:anchor>
        </w:drawing>
      </w:r>
    </w:p>
    <w:p w:rsidR="00000000" w:rsidDel="00000000" w:rsidP="00000000" w:rsidRDefault="00000000" w:rsidRPr="00000000" w14:paraId="00000008">
      <w:pPr>
        <w:widowControl w:val="0"/>
        <w:ind w:left="720" w:firstLine="0"/>
        <w:rPr/>
      </w:pPr>
      <w:r w:rsidDel="00000000" w:rsidR="00000000" w:rsidRPr="00000000">
        <w:rPr>
          <w:rtl w:val="0"/>
        </w:rPr>
      </w:r>
    </w:p>
    <w:p w:rsidR="00000000" w:rsidDel="00000000" w:rsidP="00000000" w:rsidRDefault="00000000" w:rsidRPr="00000000" w14:paraId="00000009">
      <w:pPr>
        <w:widowControl w:val="0"/>
        <w:numPr>
          <w:ilvl w:val="0"/>
          <w:numId w:val="2"/>
        </w:numPr>
        <w:ind w:left="720" w:hanging="360"/>
        <w:rPr>
          <w:u w:val="none"/>
        </w:rPr>
      </w:pPr>
      <w:r w:rsidDel="00000000" w:rsidR="00000000" w:rsidRPr="00000000">
        <w:rPr>
          <w:rtl w:val="0"/>
        </w:rPr>
        <w:t xml:space="preserve">We plot the heatmap to check the missing data in our dataset, the white-ish color indicates the missing data in the corresponding feature:</w:t>
      </w:r>
    </w:p>
    <w:p w:rsidR="00000000" w:rsidDel="00000000" w:rsidP="00000000" w:rsidRDefault="00000000" w:rsidRPr="00000000" w14:paraId="0000000A">
      <w:pPr>
        <w:widowControl w:val="0"/>
        <w:ind w:left="720" w:firstLine="0"/>
        <w:rPr/>
      </w:pPr>
      <w:r w:rsidDel="00000000" w:rsidR="00000000" w:rsidRPr="00000000">
        <w:rPr/>
        <w:drawing>
          <wp:inline distB="114300" distT="114300" distL="114300" distR="114300">
            <wp:extent cx="5174813" cy="340518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74813"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ind w:left="0" w:firstLine="0"/>
        <w:rPr/>
      </w:pPr>
      <w:r w:rsidDel="00000000" w:rsidR="00000000" w:rsidRPr="00000000">
        <w:rPr>
          <w:rtl w:val="0"/>
        </w:rPr>
      </w:r>
    </w:p>
    <w:p w:rsidR="00000000" w:rsidDel="00000000" w:rsidP="00000000" w:rsidRDefault="00000000" w:rsidRPr="00000000" w14:paraId="0000000C">
      <w:pPr>
        <w:widowControl w:val="0"/>
        <w:ind w:left="0" w:firstLine="0"/>
        <w:rPr/>
      </w:pPr>
      <w:r w:rsidDel="00000000" w:rsidR="00000000" w:rsidRPr="00000000">
        <w:rPr>
          <w:rtl w:val="0"/>
        </w:rPr>
      </w:r>
    </w:p>
    <w:p w:rsidR="00000000" w:rsidDel="00000000" w:rsidP="00000000" w:rsidRDefault="00000000" w:rsidRPr="00000000" w14:paraId="0000000D">
      <w:pPr>
        <w:widowControl w:val="0"/>
        <w:numPr>
          <w:ilvl w:val="0"/>
          <w:numId w:val="2"/>
        </w:numPr>
        <w:ind w:left="720" w:hanging="360"/>
        <w:rPr>
          <w:u w:val="none"/>
        </w:rPr>
      </w:pPr>
      <w:r w:rsidDel="00000000" w:rsidR="00000000" w:rsidRPr="00000000">
        <w:rPr>
          <w:rtl w:val="0"/>
        </w:rPr>
        <w:t xml:space="preserve">Using data visualization packages like panda and matplotlib to analyze the relationship between each different feature of trending video. Then we are trying to find common between top trending videos such as :</w:t>
      </w:r>
    </w:p>
    <w:p w:rsidR="00000000" w:rsidDel="00000000" w:rsidP="00000000" w:rsidRDefault="00000000" w:rsidRPr="00000000" w14:paraId="0000000E">
      <w:pPr>
        <w:widowControl w:val="0"/>
        <w:numPr>
          <w:ilvl w:val="1"/>
          <w:numId w:val="2"/>
        </w:numPr>
        <w:ind w:left="1440" w:hanging="360"/>
        <w:rPr>
          <w:u w:val="none"/>
        </w:rPr>
      </w:pPr>
      <w:r w:rsidDel="00000000" w:rsidR="00000000" w:rsidRPr="00000000">
        <w:rPr>
          <w:rtl w:val="0"/>
        </w:rPr>
        <w:t xml:space="preserve">How many numbers of likes and comments do trending videos have? </w:t>
      </w:r>
    </w:p>
    <w:p w:rsidR="00000000" w:rsidDel="00000000" w:rsidP="00000000" w:rsidRDefault="00000000" w:rsidRPr="00000000" w14:paraId="0000000F">
      <w:pPr>
        <w:widowControl w:val="0"/>
        <w:numPr>
          <w:ilvl w:val="1"/>
          <w:numId w:val="2"/>
        </w:numPr>
        <w:ind w:left="1440" w:hanging="360"/>
        <w:rPr>
          <w:u w:val="none"/>
        </w:rPr>
      </w:pPr>
      <w:r w:rsidDel="00000000" w:rsidR="00000000" w:rsidRPr="00000000">
        <w:rPr>
          <w:rtl w:val="0"/>
        </w:rPr>
        <w:t xml:space="preserve">What are the most popular tags and categories of trending videos?</w:t>
      </w:r>
    </w:p>
    <w:p w:rsidR="00000000" w:rsidDel="00000000" w:rsidP="00000000" w:rsidRDefault="00000000" w:rsidRPr="00000000" w14:paraId="00000010">
      <w:pPr>
        <w:widowControl w:val="0"/>
        <w:ind w:left="0" w:firstLine="0"/>
        <w:rPr/>
      </w:pPr>
      <w:r w:rsidDel="00000000" w:rsidR="00000000" w:rsidRPr="00000000">
        <w:rPr>
          <w:rtl w:val="0"/>
        </w:rPr>
        <w:t xml:space="preserve"> </w:t>
        <w:tab/>
        <w:t xml:space="preserve"> We may raise more questions or change our questions.</w:t>
      </w:r>
    </w:p>
    <w:p w:rsidR="00000000" w:rsidDel="00000000" w:rsidP="00000000" w:rsidRDefault="00000000" w:rsidRPr="00000000" w14:paraId="00000011">
      <w:pPr>
        <w:widowControl w:val="0"/>
        <w:ind w:left="0" w:firstLine="0"/>
        <w:rPr/>
      </w:pPr>
      <w:r w:rsidDel="00000000" w:rsidR="00000000" w:rsidRPr="00000000">
        <w:rPr>
          <w:rtl w:val="0"/>
        </w:rPr>
      </w:r>
    </w:p>
    <w:p w:rsidR="00000000" w:rsidDel="00000000" w:rsidP="00000000" w:rsidRDefault="00000000" w:rsidRPr="00000000" w14:paraId="00000012">
      <w:pPr>
        <w:widowControl w:val="0"/>
        <w:numPr>
          <w:ilvl w:val="0"/>
          <w:numId w:val="2"/>
        </w:numPr>
        <w:ind w:left="720" w:hanging="360"/>
      </w:pPr>
      <w:r w:rsidDel="00000000" w:rsidR="00000000" w:rsidRPr="00000000">
        <w:rPr>
          <w:rtl w:val="0"/>
        </w:rPr>
        <w:t xml:space="preserve">We use the pandas’ corr() function to find out the correlations among these features. </w:t>
      </w:r>
    </w:p>
    <w:p w:rsidR="00000000" w:rsidDel="00000000" w:rsidP="00000000" w:rsidRDefault="00000000" w:rsidRPr="00000000" w14:paraId="00000013">
      <w:pPr>
        <w:widowControl w:val="0"/>
        <w:ind w:left="720" w:firstLine="0"/>
        <w:rPr/>
      </w:pPr>
      <w:r w:rsidDel="00000000" w:rsidR="00000000" w:rsidRPr="00000000">
        <w:rPr/>
        <w:drawing>
          <wp:inline distB="114300" distT="114300" distL="114300" distR="114300">
            <wp:extent cx="6043613" cy="37052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43613"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numPr>
          <w:ilvl w:val="0"/>
          <w:numId w:val="2"/>
        </w:numPr>
        <w:ind w:left="720" w:hanging="360"/>
      </w:pPr>
      <w:r w:rsidDel="00000000" w:rsidR="00000000" w:rsidRPr="00000000">
        <w:rPr>
          <w:rtl w:val="0"/>
        </w:rPr>
        <w:t xml:space="preserve">We visualize that:</w:t>
      </w:r>
    </w:p>
    <w:p w:rsidR="00000000" w:rsidDel="00000000" w:rsidP="00000000" w:rsidRDefault="00000000" w:rsidRPr="00000000" w14:paraId="00000015">
      <w:pPr>
        <w:widowControl w:val="0"/>
        <w:numPr>
          <w:ilvl w:val="1"/>
          <w:numId w:val="2"/>
        </w:numPr>
        <w:ind w:left="1440" w:hanging="360"/>
        <w:rPr>
          <w:u w:val="none"/>
        </w:rPr>
      </w:pPr>
      <w:r w:rsidDel="00000000" w:rsidR="00000000" w:rsidRPr="00000000">
        <w:rPr>
          <w:b w:val="1"/>
          <w:rtl w:val="0"/>
        </w:rPr>
        <w:t xml:space="preserve">Views</w:t>
      </w:r>
      <w:r w:rsidDel="00000000" w:rsidR="00000000" w:rsidRPr="00000000">
        <w:rPr>
          <w:rtl w:val="0"/>
        </w:rPr>
        <w:t xml:space="preserve"> and</w:t>
      </w:r>
      <w:r w:rsidDel="00000000" w:rsidR="00000000" w:rsidRPr="00000000">
        <w:rPr>
          <w:b w:val="1"/>
          <w:rtl w:val="0"/>
        </w:rPr>
        <w:t xml:space="preserve"> Likes</w:t>
      </w:r>
      <w:r w:rsidDel="00000000" w:rsidR="00000000" w:rsidRPr="00000000">
        <w:rPr>
          <w:rtl w:val="0"/>
        </w:rPr>
        <w:t xml:space="preserve"> are correlated with 85%. We can conjecture that more views of a video brings more likes.</w:t>
      </w:r>
    </w:p>
    <w:p w:rsidR="00000000" w:rsidDel="00000000" w:rsidP="00000000" w:rsidRDefault="00000000" w:rsidRPr="00000000" w14:paraId="00000016">
      <w:pPr>
        <w:widowControl w:val="0"/>
        <w:numPr>
          <w:ilvl w:val="1"/>
          <w:numId w:val="2"/>
        </w:numPr>
        <w:ind w:left="1440" w:hanging="360"/>
        <w:rPr>
          <w:u w:val="none"/>
        </w:rPr>
      </w:pPr>
      <w:r w:rsidDel="00000000" w:rsidR="00000000" w:rsidRPr="00000000">
        <w:rPr>
          <w:b w:val="1"/>
          <w:rtl w:val="0"/>
        </w:rPr>
        <w:t xml:space="preserve">Likes</w:t>
      </w:r>
      <w:r w:rsidDel="00000000" w:rsidR="00000000" w:rsidRPr="00000000">
        <w:rPr>
          <w:rtl w:val="0"/>
        </w:rPr>
        <w:t xml:space="preserve"> and </w:t>
      </w:r>
      <w:r w:rsidDel="00000000" w:rsidR="00000000" w:rsidRPr="00000000">
        <w:rPr>
          <w:b w:val="1"/>
          <w:rtl w:val="0"/>
        </w:rPr>
        <w:t xml:space="preserve">the number of Comments</w:t>
      </w:r>
      <w:r w:rsidDel="00000000" w:rsidR="00000000" w:rsidRPr="00000000">
        <w:rPr>
          <w:rtl w:val="0"/>
        </w:rPr>
        <w:t xml:space="preserve"> are correlated with 80%. We would say the number of likes of a video has a positive relationship with its number of comments.</w:t>
      </w:r>
    </w:p>
    <w:p w:rsidR="00000000" w:rsidDel="00000000" w:rsidP="00000000" w:rsidRDefault="00000000" w:rsidRPr="00000000" w14:paraId="00000017">
      <w:pPr>
        <w:widowControl w:val="0"/>
        <w:numPr>
          <w:ilvl w:val="1"/>
          <w:numId w:val="2"/>
        </w:numPr>
        <w:ind w:left="1440" w:hanging="360"/>
        <w:rPr>
          <w:u w:val="none"/>
        </w:rPr>
      </w:pPr>
      <w:r w:rsidDel="00000000" w:rsidR="00000000" w:rsidRPr="00000000">
        <w:rPr>
          <w:b w:val="1"/>
          <w:rtl w:val="0"/>
        </w:rPr>
        <w:t xml:space="preserve">Dislikes</w:t>
      </w:r>
      <w:r w:rsidDel="00000000" w:rsidR="00000000" w:rsidRPr="00000000">
        <w:rPr>
          <w:rtl w:val="0"/>
        </w:rPr>
        <w:t xml:space="preserve"> and </w:t>
      </w:r>
      <w:r w:rsidDel="00000000" w:rsidR="00000000" w:rsidRPr="00000000">
        <w:rPr>
          <w:b w:val="1"/>
          <w:rtl w:val="0"/>
        </w:rPr>
        <w:t xml:space="preserve">the number of Comments</w:t>
      </w:r>
      <w:r w:rsidDel="00000000" w:rsidR="00000000" w:rsidRPr="00000000">
        <w:rPr>
          <w:rtl w:val="0"/>
        </w:rPr>
        <w:t xml:space="preserve"> are correlated with 70%. Although the number of dislikes has a positive relationship with its number of comments, its relationship is weaker than the relationship between likes and comments. We conclude that whether people like or dislike a video, they are willing to give a comment to express their idea.</w:t>
      </w:r>
    </w:p>
    <w:p w:rsidR="00000000" w:rsidDel="00000000" w:rsidP="00000000" w:rsidRDefault="00000000" w:rsidRPr="00000000" w14:paraId="00000018">
      <w:pPr>
        <w:widowControl w:val="0"/>
        <w:ind w:left="1440" w:firstLine="0"/>
        <w:rPr/>
      </w:pPr>
      <w:r w:rsidDel="00000000" w:rsidR="00000000" w:rsidRPr="00000000">
        <w:rPr>
          <w:rtl w:val="0"/>
        </w:rPr>
      </w:r>
    </w:p>
    <w:p w:rsidR="00000000" w:rsidDel="00000000" w:rsidP="00000000" w:rsidRDefault="00000000" w:rsidRPr="00000000" w14:paraId="00000019">
      <w:pPr>
        <w:widowControl w:val="0"/>
        <w:numPr>
          <w:ilvl w:val="0"/>
          <w:numId w:val="2"/>
        </w:numPr>
        <w:ind w:left="720" w:hanging="360"/>
        <w:rPr>
          <w:u w:val="none"/>
        </w:rPr>
      </w:pPr>
      <w:r w:rsidDel="00000000" w:rsidR="00000000" w:rsidRPr="00000000">
        <w:rPr>
          <w:rtl w:val="0"/>
        </w:rPr>
        <w:t xml:space="preserve">The baseline error we found based on the likes-views ratio is about 0.333:</w:t>
      </w:r>
    </w:p>
    <w:p w:rsidR="00000000" w:rsidDel="00000000" w:rsidP="00000000" w:rsidRDefault="00000000" w:rsidRPr="00000000" w14:paraId="0000001A">
      <w:pPr>
        <w:widowControl w:val="0"/>
        <w:ind w:left="720" w:firstLine="0"/>
        <w:rPr/>
      </w:pPr>
      <w:r w:rsidDel="00000000" w:rsidR="00000000" w:rsidRPr="00000000">
        <w:rPr/>
        <w:drawing>
          <wp:inline distB="114300" distT="114300" distL="114300" distR="114300">
            <wp:extent cx="5943600" cy="2959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numPr>
          <w:ilvl w:val="0"/>
          <w:numId w:val="2"/>
        </w:numPr>
        <w:ind w:left="720" w:hanging="360"/>
        <w:rPr>
          <w:u w:val="none"/>
        </w:rPr>
      </w:pPr>
      <w:r w:rsidDel="00000000" w:rsidR="00000000" w:rsidRPr="00000000">
        <w:rPr>
          <w:rtl w:val="0"/>
        </w:rPr>
        <w:t xml:space="preserve">Based on our dataset, the top 10 channels with most total views are the following:</w:t>
      </w:r>
    </w:p>
    <w:p w:rsidR="00000000" w:rsidDel="00000000" w:rsidP="00000000" w:rsidRDefault="00000000" w:rsidRPr="00000000" w14:paraId="0000001C">
      <w:pPr>
        <w:widowControl w:val="0"/>
        <w:ind w:left="720" w:firstLine="0"/>
        <w:rPr/>
      </w:pPr>
      <w:r w:rsidDel="00000000" w:rsidR="00000000" w:rsidRPr="00000000">
        <w:rPr/>
        <w:drawing>
          <wp:inline distB="114300" distT="114300" distL="114300" distR="114300">
            <wp:extent cx="5943600" cy="21971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ind w:left="720" w:firstLine="0"/>
        <w:rPr/>
      </w:pPr>
      <w:r w:rsidDel="00000000" w:rsidR="00000000" w:rsidRPr="00000000">
        <w:rPr>
          <w:rtl w:val="0"/>
        </w:rPr>
      </w:r>
    </w:p>
    <w:p w:rsidR="00000000" w:rsidDel="00000000" w:rsidP="00000000" w:rsidRDefault="00000000" w:rsidRPr="00000000" w14:paraId="0000001E">
      <w:pPr>
        <w:widowControl w:val="0"/>
        <w:numPr>
          <w:ilvl w:val="0"/>
          <w:numId w:val="2"/>
        </w:numPr>
        <w:ind w:left="720" w:hanging="360"/>
        <w:rPr>
          <w:u w:val="none"/>
        </w:rPr>
      </w:pPr>
      <w:r w:rsidDel="00000000" w:rsidR="00000000" w:rsidRPr="00000000">
        <w:rPr>
          <w:rtl w:val="0"/>
        </w:rPr>
        <w:t xml:space="preserve">As top trending videos are likely to have a considerable number of likes, dislikes, and comments, we could find out from the correlation graph that all interactions with the video are correlated with each other. </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widowControl w:val="0"/>
        <w:spacing w:before="480" w:line="276" w:lineRule="auto"/>
        <w:rPr/>
      </w:pPr>
      <w:bookmarkStart w:colFirst="0" w:colLast="0" w:name="_tj9lsdc83m2s" w:id="2"/>
      <w:bookmarkEnd w:id="2"/>
      <w:r w:rsidDel="00000000" w:rsidR="00000000" w:rsidRPr="00000000">
        <w:rPr>
          <w:b w:val="1"/>
          <w:sz w:val="28"/>
          <w:szCs w:val="28"/>
          <w:rtl w:val="0"/>
        </w:rPr>
        <w:t xml:space="preserve">2. Goals and Schedule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825"/>
        <w:gridCol w:w="1140"/>
        <w:tblGridChange w:id="0">
          <w:tblGrid>
            <w:gridCol w:w="1395"/>
            <w:gridCol w:w="682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4"/>
              </w:numPr>
              <w:ind w:left="720" w:hanging="360"/>
            </w:pPr>
            <w:r w:rsidDel="00000000" w:rsidR="00000000" w:rsidRPr="00000000">
              <w:rPr>
                <w:rtl w:val="0"/>
              </w:rPr>
              <w:t xml:space="preserve">Analyzing the relationship between different features of the video:</w:t>
            </w:r>
          </w:p>
          <w:p w:rsidR="00000000" w:rsidDel="00000000" w:rsidP="00000000" w:rsidRDefault="00000000" w:rsidRPr="00000000" w14:paraId="00000030">
            <w:pPr>
              <w:widowControl w:val="0"/>
              <w:numPr>
                <w:ilvl w:val="1"/>
                <w:numId w:val="4"/>
              </w:numPr>
              <w:ind w:left="1440" w:hanging="360"/>
            </w:pPr>
            <w:r w:rsidDel="00000000" w:rsidR="00000000" w:rsidRPr="00000000">
              <w:rPr>
                <w:rtl w:val="0"/>
              </w:rPr>
              <w:t xml:space="preserve">Likes and dislikes vs. view</w:t>
            </w:r>
          </w:p>
          <w:p w:rsidR="00000000" w:rsidDel="00000000" w:rsidP="00000000" w:rsidRDefault="00000000" w:rsidRPr="00000000" w14:paraId="00000031">
            <w:pPr>
              <w:widowControl w:val="0"/>
              <w:numPr>
                <w:ilvl w:val="1"/>
                <w:numId w:val="4"/>
              </w:numPr>
              <w:ind w:left="1440" w:hanging="360"/>
            </w:pPr>
            <w:r w:rsidDel="00000000" w:rsidR="00000000" w:rsidRPr="00000000">
              <w:rPr>
                <w:rtl w:val="0"/>
              </w:rPr>
              <w:t xml:space="preserve">Comments vs. likes and dislikes</w:t>
            </w:r>
          </w:p>
          <w:p w:rsidR="00000000" w:rsidDel="00000000" w:rsidP="00000000" w:rsidRDefault="00000000" w:rsidRPr="00000000" w14:paraId="00000032">
            <w:pPr>
              <w:widowControl w:val="0"/>
              <w:numPr>
                <w:ilvl w:val="1"/>
                <w:numId w:val="4"/>
              </w:numPr>
              <w:ind w:left="1440" w:hanging="360"/>
            </w:pPr>
            <w:r w:rsidDel="00000000" w:rsidR="00000000" w:rsidRPr="00000000">
              <w:rPr>
                <w:rtl w:val="0"/>
              </w:rPr>
              <w:t xml:space="preserve">Top trending tags</w:t>
            </w:r>
          </w:p>
          <w:p w:rsidR="00000000" w:rsidDel="00000000" w:rsidP="00000000" w:rsidRDefault="00000000" w:rsidRPr="00000000" w14:paraId="00000033">
            <w:pPr>
              <w:widowControl w:val="0"/>
              <w:numPr>
                <w:ilvl w:val="0"/>
                <w:numId w:val="4"/>
              </w:numPr>
              <w:ind w:left="720" w:hanging="360"/>
            </w:pPr>
            <w:r w:rsidDel="00000000" w:rsidR="00000000" w:rsidRPr="00000000">
              <w:rPr>
                <w:sz w:val="21"/>
                <w:szCs w:val="21"/>
                <w:highlight w:val="white"/>
                <w:rtl w:val="0"/>
              </w:rPr>
              <w:t xml:space="preserve">Analyzing what factors affect how popular a YouTube video will be</w:t>
            </w:r>
          </w:p>
          <w:p w:rsidR="00000000" w:rsidDel="00000000" w:rsidP="00000000" w:rsidRDefault="00000000" w:rsidRPr="00000000" w14:paraId="00000034">
            <w:pPr>
              <w:widowControl w:val="0"/>
              <w:numPr>
                <w:ilvl w:val="1"/>
                <w:numId w:val="4"/>
              </w:numPr>
              <w:ind w:left="1440" w:hanging="360"/>
              <w:rPr>
                <w:sz w:val="21"/>
                <w:szCs w:val="21"/>
                <w:highlight w:val="white"/>
              </w:rPr>
            </w:pPr>
            <w:r w:rsidDel="00000000" w:rsidR="00000000" w:rsidRPr="00000000">
              <w:rPr>
                <w:sz w:val="21"/>
                <w:szCs w:val="21"/>
                <w:highlight w:val="white"/>
                <w:rtl w:val="0"/>
              </w:rPr>
              <w:t xml:space="preserve">Identifying the relationship between the popularity and factors the video has</w:t>
            </w:r>
          </w:p>
          <w:p w:rsidR="00000000" w:rsidDel="00000000" w:rsidP="00000000" w:rsidRDefault="00000000" w:rsidRPr="00000000" w14:paraId="00000035">
            <w:pPr>
              <w:widowControl w:val="0"/>
              <w:ind w:left="0" w:firstLine="0"/>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End of 8th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Reasonable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4"/>
              </w:numPr>
              <w:spacing w:line="240" w:lineRule="auto"/>
              <w:ind w:left="720" w:hanging="360"/>
              <w:rPr>
                <w:del w:author="Jing Lin" w:id="0" w:date="2020-05-13T22:22:07Z"/>
                <w:u w:val="none"/>
              </w:rPr>
            </w:pPr>
            <w:del w:author="Jing Lin" w:id="0" w:date="2020-05-13T22:22:07Z">
              <w:commentRangeStart w:id="0"/>
              <w:r w:rsidDel="00000000" w:rsidR="00000000" w:rsidRPr="00000000">
                <w:rPr>
                  <w:rtl w:val="0"/>
                </w:rPr>
                <w:delText xml:space="preserve">Binary classification among different features (KNN or SVM)</w:delText>
              </w:r>
            </w:del>
          </w:p>
          <w:p w:rsidR="00000000" w:rsidDel="00000000" w:rsidP="00000000" w:rsidRDefault="00000000" w:rsidRPr="00000000" w14:paraId="0000003A">
            <w:pPr>
              <w:widowControl w:val="0"/>
              <w:numPr>
                <w:ilvl w:val="0"/>
                <w:numId w:val="1"/>
              </w:numPr>
              <w:spacing w:line="240" w:lineRule="auto"/>
              <w:ind w:left="1440" w:hanging="360"/>
              <w:rPr>
                <w:del w:author="Jing Lin" w:id="0" w:date="2020-05-13T22:22:07Z"/>
                <w:u w:val="none"/>
              </w:rPr>
            </w:pPr>
            <w:del w:author="Jing Lin" w:id="0" w:date="2020-05-13T22:22:07Z">
              <w:r w:rsidDel="00000000" w:rsidR="00000000" w:rsidRPr="00000000">
                <w:rPr>
                  <w:rtl w:val="0"/>
                </w:rPr>
                <w:delText xml:space="preserve">generate a separate column of data (T or F)</w:delText>
              </w:r>
            </w:del>
          </w:p>
          <w:p w:rsidR="00000000" w:rsidDel="00000000" w:rsidP="00000000" w:rsidRDefault="00000000" w:rsidRPr="00000000" w14:paraId="0000003B">
            <w:pPr>
              <w:widowControl w:val="0"/>
              <w:numPr>
                <w:ilvl w:val="0"/>
                <w:numId w:val="1"/>
              </w:numPr>
              <w:spacing w:line="240" w:lineRule="auto"/>
              <w:ind w:left="1440" w:hanging="360"/>
              <w:rPr>
                <w:u w:val="none"/>
              </w:rPr>
            </w:pPr>
            <w:del w:author="Jing Lin" w:id="0" w:date="2020-05-13T22:22:07Z">
              <w:r w:rsidDel="00000000" w:rsidR="00000000" w:rsidRPr="00000000">
                <w:rPr>
                  <w:rtl w:val="0"/>
                </w:rPr>
                <w:delText xml:space="preserve">use other features predict future true or false (such as like rate (if (like/views &gt;= 0.6)=T), otherwise F)</w:delText>
              </w:r>
            </w:del>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widowControl w:val="0"/>
              <w:spacing w:line="240" w:lineRule="auto"/>
              <w:ind w:left="0" w:firstLine="0"/>
              <w:rPr/>
            </w:pPr>
            <w:r w:rsidDel="00000000" w:rsidR="00000000" w:rsidRPr="00000000">
              <w:rPr>
                <w:rtl w:val="0"/>
              </w:rPr>
              <w:t xml:space="preserve">      3.Regression problem</w:t>
            </w:r>
          </w:p>
          <w:p w:rsidR="00000000" w:rsidDel="00000000" w:rsidP="00000000" w:rsidRDefault="00000000" w:rsidRPr="00000000" w14:paraId="0000003D">
            <w:pPr>
              <w:widowControl w:val="0"/>
              <w:numPr>
                <w:ilvl w:val="0"/>
                <w:numId w:val="3"/>
              </w:numPr>
              <w:spacing w:line="240" w:lineRule="auto"/>
              <w:ind w:left="1440" w:hanging="360"/>
              <w:rPr>
                <w:u w:val="none"/>
              </w:rPr>
            </w:pPr>
            <w:r w:rsidDel="00000000" w:rsidR="00000000" w:rsidRPr="00000000">
              <w:rPr>
                <w:rtl w:val="0"/>
              </w:rPr>
              <w:t xml:space="preserve">Use feature engineering to extract useful features from raw data. We delete irrelevant features such as video description.</w:t>
            </w:r>
          </w:p>
          <w:p w:rsidR="00000000" w:rsidDel="00000000" w:rsidP="00000000" w:rsidRDefault="00000000" w:rsidRPr="00000000" w14:paraId="0000003E">
            <w:pPr>
              <w:widowControl w:val="0"/>
              <w:numPr>
                <w:ilvl w:val="0"/>
                <w:numId w:val="3"/>
              </w:numPr>
              <w:spacing w:line="240" w:lineRule="auto"/>
              <w:ind w:left="1440" w:hanging="360"/>
              <w:rPr>
                <w:u w:val="none"/>
              </w:rPr>
            </w:pPr>
            <w:r w:rsidDel="00000000" w:rsidR="00000000" w:rsidRPr="00000000">
              <w:rPr>
                <w:rtl w:val="0"/>
              </w:rPr>
              <w:t xml:space="preserve">Separate data to train and predict dataset</w:t>
            </w:r>
          </w:p>
          <w:p w:rsidR="00000000" w:rsidDel="00000000" w:rsidP="00000000" w:rsidRDefault="00000000" w:rsidRPr="00000000" w14:paraId="0000003F">
            <w:pPr>
              <w:widowControl w:val="0"/>
              <w:numPr>
                <w:ilvl w:val="0"/>
                <w:numId w:val="3"/>
              </w:numPr>
              <w:spacing w:line="240" w:lineRule="auto"/>
              <w:ind w:left="1440" w:hanging="360"/>
              <w:rPr>
                <w:u w:val="none"/>
              </w:rPr>
            </w:pPr>
            <w:r w:rsidDel="00000000" w:rsidR="00000000" w:rsidRPr="00000000">
              <w:rPr>
                <w:rtl w:val="0"/>
              </w:rPr>
              <w:t xml:space="preserve">Use the regression algorithm and calculate the RMSE</w:t>
            </w:r>
          </w:p>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End of 9th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Stretch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4"/>
              </w:numPr>
              <w:ind w:left="720" w:hanging="360"/>
            </w:pPr>
            <w:r w:rsidDel="00000000" w:rsidR="00000000" w:rsidRPr="00000000">
              <w:rPr>
                <w:rtl w:val="0"/>
              </w:rPr>
              <w:t xml:space="preserve">Predictions more detailed information about the trending video like the views and likes ratio with</w:t>
            </w:r>
          </w:p>
          <w:p w:rsidR="00000000" w:rsidDel="00000000" w:rsidP="00000000" w:rsidRDefault="00000000" w:rsidRPr="00000000" w14:paraId="00000044">
            <w:pPr>
              <w:widowControl w:val="0"/>
              <w:numPr>
                <w:ilvl w:val="1"/>
                <w:numId w:val="4"/>
              </w:numPr>
              <w:ind w:left="1440" w:hanging="360"/>
            </w:pPr>
            <w:r w:rsidDel="00000000" w:rsidR="00000000" w:rsidRPr="00000000">
              <w:rPr>
                <w:rtl w:val="0"/>
              </w:rPr>
              <w:t xml:space="preserve">Tags</w:t>
            </w:r>
          </w:p>
          <w:p w:rsidR="00000000" w:rsidDel="00000000" w:rsidP="00000000" w:rsidRDefault="00000000" w:rsidRPr="00000000" w14:paraId="00000045">
            <w:pPr>
              <w:widowControl w:val="0"/>
              <w:numPr>
                <w:ilvl w:val="1"/>
                <w:numId w:val="4"/>
              </w:numPr>
              <w:ind w:left="1440" w:hanging="360"/>
            </w:pPr>
            <w:r w:rsidDel="00000000" w:rsidR="00000000" w:rsidRPr="00000000">
              <w:rPr>
                <w:rtl w:val="0"/>
              </w:rPr>
              <w:t xml:space="preserve">Titles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Final project due date</w:t>
            </w:r>
          </w:p>
        </w:tc>
      </w:tr>
    </w:tbl>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b w:val="1"/>
          <w:sz w:val="28"/>
          <w:szCs w:val="28"/>
        </w:rPr>
      </w:pPr>
      <w:r w:rsidDel="00000000" w:rsidR="00000000" w:rsidRPr="00000000">
        <w:rPr>
          <w:rtl w:val="0"/>
        </w:rPr>
      </w:r>
    </w:p>
    <w:p w:rsidR="00000000" w:rsidDel="00000000" w:rsidP="00000000" w:rsidRDefault="00000000" w:rsidRPr="00000000" w14:paraId="0000004B">
      <w:pPr>
        <w:widowControl w:val="0"/>
        <w:rPr>
          <w:b w:val="1"/>
          <w:sz w:val="28"/>
          <w:szCs w:val="28"/>
        </w:rPr>
      </w:pPr>
      <w:r w:rsidDel="00000000" w:rsidR="00000000" w:rsidRPr="00000000">
        <w:rPr>
          <w:b w:val="1"/>
          <w:sz w:val="28"/>
          <w:szCs w:val="28"/>
          <w:rtl w:val="0"/>
        </w:rPr>
        <w:t xml:space="preserve">Detailed work schedule: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245"/>
        <w:tblGridChange w:id="0">
          <w:tblGrid>
            <w:gridCol w:w="8115"/>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pPr>
            <w:r w:rsidDel="00000000" w:rsidR="00000000" w:rsidRPr="00000000">
              <w:rPr>
                <w:rtl w:val="0"/>
              </w:rPr>
              <w:t xml:space="preserve">Analyzing the relationship between different features of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left="0" w:firstLine="0"/>
              <w:rPr/>
            </w:pPr>
            <w:r w:rsidDel="00000000" w:rsidR="00000000" w:rsidRPr="00000000">
              <w:rPr>
                <w:sz w:val="21"/>
                <w:szCs w:val="21"/>
                <w:highlight w:val="white"/>
                <w:rtl w:val="0"/>
              </w:rPr>
              <w:t xml:space="preserve">Analyzing what factors affect how popular a YouTube video will 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Binary classification among different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pPr>
            <w:r w:rsidDel="00000000" w:rsidR="00000000" w:rsidRPr="00000000">
              <w:rPr>
                <w:rtl w:val="0"/>
              </w:rPr>
              <w:t xml:space="preserve">Predictions on more details of the trending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1440" w:firstLine="0"/>
        <w:rPr/>
      </w:pPr>
      <w:r w:rsidDel="00000000" w:rsidR="00000000" w:rsidRPr="00000000">
        <w:rPr>
          <w:rtl w:val="0"/>
        </w:rPr>
      </w:r>
    </w:p>
    <w:p w:rsidR="00000000" w:rsidDel="00000000" w:rsidP="00000000" w:rsidRDefault="00000000" w:rsidRPr="00000000" w14:paraId="0000005B">
      <w:pPr>
        <w:widowControl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oward Hu" w:id="0" w:date="2020-05-13T22:26:02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divide like by views to get like/views rate which means we do not need a machine learning model to predit this rate. After we talk with Dr. Boutell, we change our topic to use regression method to predict like for each video.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